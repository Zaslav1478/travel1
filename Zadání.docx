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ins w:author="Jan Koubek" w:id="0" w:date="2023-01-02T10:53:11Z">
        <w:del w:author="Anonymous" w:id="1" w:date="2023-01-03T20:48:02Z">
          <w:r w:rsidDel="00000000" w:rsidR="00000000" w:rsidRPr="00000000">
            <w:rPr>
              <w:rtl w:val="0"/>
            </w:rPr>
            <w:delText xml:space="preserve">e</w:delText>
          </w:r>
        </w:del>
      </w:ins>
      <w:r w:rsidDel="00000000" w:rsidR="00000000" w:rsidRPr="00000000">
        <w:rPr>
          <w:b w:val="1"/>
          <w:rtl w:val="0"/>
        </w:rPr>
        <w:t xml:space="preserve">Použité barvy: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Pozadí: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#33292a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#644b4f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#333333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#f2f2f2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#efa69d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hover: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#e9877b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Zakulacení rohů: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Použitá rodina písma: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mobil vs desktop: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768px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